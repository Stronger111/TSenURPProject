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3.4:画G</w:t>
      </w:r>
      <w:r>
        <w:t>imos</w:t>
      </w:r>
    </w:p>
    <w:p>
      <w:r>
        <w:drawing>
          <wp:inline distT="0" distB="0" distL="0" distR="0">
            <wp:extent cx="5274310" cy="1849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3.5 </w:t>
      </w:r>
      <w:r>
        <w:rPr>
          <w:rFonts w:hint="eastAsia"/>
        </w:rPr>
        <w:t>画Unity</w:t>
      </w:r>
      <w:r>
        <w:t xml:space="preserve"> UI </w:t>
      </w:r>
    </w:p>
    <w:p>
      <w:r>
        <w:t xml:space="preserve">   </w:t>
      </w:r>
      <w:r>
        <w:rPr>
          <w:rFonts w:hint="eastAsia"/>
        </w:rPr>
        <w:t>游戏窗口有但是E</w:t>
      </w:r>
      <w:r>
        <w:t>ditor</w:t>
      </w:r>
      <w:r>
        <w:rPr>
          <w:rFonts w:hint="eastAsia"/>
        </w:rPr>
        <w:t>窗口没有UI</w:t>
      </w:r>
      <w:r>
        <w:t xml:space="preserve"> </w:t>
      </w:r>
      <w:r>
        <w:rPr>
          <w:rFonts w:hint="eastAsia"/>
        </w:rPr>
        <w:t>显示</w:t>
      </w:r>
    </w:p>
    <w:p>
      <w:r>
        <w:rPr>
          <w:rFonts w:hint="eastAsia"/>
        </w:rPr>
        <w:t>4:多摄像机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两个摄像机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两个摄像机同一个范围会合并到一起,要有不同的范围进行渲染。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处理改变的Buffer</w:t>
      </w:r>
      <w:r>
        <w:t>Name</w:t>
      </w:r>
    </w:p>
    <w:p>
      <w:r>
        <w:t xml:space="preserve">  4.3 </w:t>
      </w:r>
      <w:r>
        <w:rPr>
          <w:rFonts w:hint="eastAsia"/>
        </w:rPr>
        <w:t>图层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 xml:space="preserve">清除标志 </w:t>
      </w:r>
      <w:r>
        <w:t xml:space="preserve"> </w:t>
      </w:r>
      <w:r>
        <w:rPr>
          <w:rFonts w:hint="eastAsia"/>
        </w:rPr>
        <w:t>Cu</w:t>
      </w:r>
      <w:r>
        <w:t>ll</w:t>
      </w:r>
      <w:r>
        <w:rPr>
          <w:rFonts w:hint="eastAsia"/>
        </w:rPr>
        <w:t>的层和摄像机的清除标志</w:t>
      </w:r>
    </w:p>
    <w:p>
      <w:r>
        <w:drawing>
          <wp:inline distT="0" distB="0" distL="0" distR="0">
            <wp:extent cx="5274310" cy="33394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课程2</w:t>
      </w:r>
      <w:r>
        <w:t xml:space="preserve"> </w:t>
      </w:r>
      <w:r>
        <w:rPr>
          <w:rFonts w:hint="eastAsia"/>
        </w:rPr>
        <w:t>D</w:t>
      </w:r>
      <w:r>
        <w:t>raw Call</w:t>
      </w:r>
    </w:p>
    <w:p>
      <w:r>
        <w:t xml:space="preserve">   </w:t>
      </w:r>
      <w:r>
        <w:rPr>
          <w:rFonts w:hint="eastAsia"/>
        </w:rPr>
        <w:t>目标：写一个HLSL</w:t>
      </w:r>
      <w:r>
        <w:t xml:space="preserve"> </w:t>
      </w:r>
      <w:r>
        <w:rPr>
          <w:rFonts w:hint="eastAsia"/>
        </w:rPr>
        <w:t>着色器</w:t>
      </w:r>
    </w:p>
    <w:p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支持SRP</w:t>
      </w:r>
      <w:r>
        <w:t xml:space="preserve"> </w:t>
      </w:r>
      <w:r>
        <w:rPr>
          <w:rFonts w:hint="eastAsia"/>
        </w:rPr>
        <w:t>Ba</w:t>
      </w:r>
      <w:r>
        <w:t xml:space="preserve">tch ,GPU Instancing </w:t>
      </w:r>
      <w:r>
        <w:rPr>
          <w:rFonts w:hint="eastAsia"/>
        </w:rPr>
        <w:t>和动态合批</w:t>
      </w:r>
    </w:p>
    <w:p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配置 材质属性对于每一个物体和随意的画很多</w:t>
      </w:r>
    </w:p>
    <w:p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创建半透明材质和 镂空材质</w:t>
      </w:r>
    </w:p>
    <w:p>
      <w:pPr>
        <w:widowControl/>
        <w:ind w:firstLine="420"/>
        <w:jc w:val="left"/>
      </w:pPr>
      <w:r>
        <w:rPr>
          <w:rFonts w:hint="eastAsia"/>
        </w:rPr>
        <w:t xml:space="preserve">1：着色器 </w:t>
      </w:r>
    </w:p>
    <w:p>
      <w:pPr>
        <w:pStyle w:val="6"/>
        <w:widowControl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不发光的Shader</w:t>
      </w:r>
    </w:p>
    <w:p>
      <w:pPr>
        <w:pStyle w:val="6"/>
        <w:widowControl/>
        <w:numPr>
          <w:ilvl w:val="1"/>
          <w:numId w:val="1"/>
        </w:numPr>
        <w:ind w:firstLineChars="0"/>
        <w:jc w:val="left"/>
      </w:pPr>
      <w:r>
        <w:t>HLS</w:t>
      </w:r>
      <w:r>
        <w:rPr>
          <w:rFonts w:hint="eastAsia"/>
        </w:rPr>
        <w:t>L程序</w:t>
      </w:r>
    </w:p>
    <w:p>
      <w:pPr>
        <w:pStyle w:val="6"/>
        <w:widowControl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Inc</w:t>
      </w:r>
      <w:r>
        <w:t xml:space="preserve">lude </w:t>
      </w:r>
      <w:r>
        <w:rPr>
          <w:rFonts w:hint="eastAsia"/>
        </w:rPr>
        <w:t>保护</w:t>
      </w:r>
    </w:p>
    <w:p>
      <w:pPr>
        <w:pStyle w:val="6"/>
        <w:widowControl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着色器功能</w:t>
      </w:r>
    </w:p>
    <w:p>
      <w:pPr>
        <w:widowControl/>
        <w:ind w:left="1110"/>
        <w:jc w:val="left"/>
      </w:pPr>
      <w:r>
        <w:rPr>
          <w:rFonts w:hint="eastAsia"/>
        </w:rPr>
        <w:t>我们是应该使用f</w:t>
      </w:r>
      <w:r>
        <w:t>loat</w:t>
      </w:r>
      <w:r>
        <w:rPr>
          <w:rFonts w:hint="eastAsia"/>
        </w:rPr>
        <w:t>还是ha</w:t>
      </w:r>
      <w:r>
        <w:t>lf</w:t>
      </w:r>
    </w:p>
    <w:p>
      <w:pPr>
        <w:pStyle w:val="6"/>
        <w:widowControl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空间转换</w:t>
      </w:r>
    </w:p>
    <w:p>
      <w:pPr>
        <w:pStyle w:val="6"/>
        <w:widowControl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核心库 C</w:t>
      </w:r>
      <w:r>
        <w:t>ommon.HLSL SpaceTransform.HLSL</w:t>
      </w:r>
    </w:p>
    <w:p>
      <w:pPr>
        <w:pStyle w:val="6"/>
        <w:widowControl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颜色 </w:t>
      </w:r>
      <w:r>
        <w:t xml:space="preserve"> </w:t>
      </w:r>
    </w:p>
    <w:p>
      <w:pPr>
        <w:pStyle w:val="6"/>
        <w:widowControl/>
        <w:ind w:left="1110" w:firstLine="0" w:firstLineChars="0"/>
        <w:jc w:val="left"/>
      </w:pPr>
      <w:r>
        <w:rPr>
          <w:rFonts w:hint="eastAsia"/>
        </w:rPr>
        <w:t>每一个材质球配置颜色_</w:t>
      </w:r>
      <w:r>
        <w:t>BaseColor</w:t>
      </w:r>
    </w:p>
    <w:p>
      <w:pPr>
        <w:pStyle w:val="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合批</w:t>
      </w:r>
    </w:p>
    <w:p>
      <w:pPr>
        <w:pStyle w:val="6"/>
        <w:widowControl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SRP</w:t>
      </w:r>
      <w:r>
        <w:t xml:space="preserve"> Batch</w:t>
      </w:r>
    </w:p>
    <w:p>
      <w:pPr>
        <w:widowControl/>
        <w:ind w:left="1110"/>
        <w:jc w:val="left"/>
        <w:rPr>
          <w:rFonts w:ascii="Arial" w:hAnsi="Arial" w:cs="Arial"/>
          <w:color w:val="2E3033"/>
          <w:szCs w:val="21"/>
          <w:shd w:val="clear" w:color="auto" w:fill="FFFFFF"/>
        </w:rPr>
      </w:pPr>
      <w:r>
        <w:t>SRP Batch</w:t>
      </w:r>
      <w:r>
        <w:rPr>
          <w:rFonts w:hint="eastAsia"/>
        </w:rPr>
        <w:t>并不会减少Dra</w:t>
      </w:r>
      <w:r>
        <w:t>w Call</w:t>
      </w:r>
      <w:r>
        <w:rPr>
          <w:rFonts w:hint="eastAsia"/>
        </w:rPr>
        <w:t>的数量而是S</w:t>
      </w:r>
      <w:r>
        <w:t>hader</w:t>
      </w:r>
      <w:r>
        <w:rPr>
          <w:rFonts w:hint="eastAsia"/>
        </w:rPr>
        <w:t>更精简,缓存材质属性在GPU</w:t>
      </w:r>
      <w:r>
        <w:t xml:space="preserve"> </w:t>
      </w:r>
      <w:r>
        <w:rPr>
          <w:rFonts w:hint="eastAsia"/>
        </w:rPr>
        <w:t>并不必发送给每一个D</w:t>
      </w:r>
      <w:r>
        <w:t>raw Call</w:t>
      </w:r>
      <w:r>
        <w:rPr>
          <w:rFonts w:ascii="Arial" w:hAnsi="Arial" w:cs="Arial"/>
          <w:color w:val="2E3033"/>
          <w:szCs w:val="21"/>
          <w:shd w:val="clear" w:color="auto" w:fill="FFFFFF"/>
        </w:rPr>
        <w:t>SRP批不是减少draw调用的数量，而是使它们更精简。它在GPU上缓存材质属性，所以它们不必在每次draw调用时都被发送。这既减少了必须通信的数据量，也减少了CPU在每次draw调用中必须做的工作。但这只有在着色器遵循统一数据的严格结构时才有效。</w:t>
      </w:r>
    </w:p>
    <w:p>
      <w:pPr>
        <w:widowControl/>
        <w:ind w:left="1110"/>
        <w:jc w:val="left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hint="eastAsia"/>
        </w:rPr>
        <w:t>开启之前</w:t>
      </w:r>
    </w:p>
    <w:p>
      <w:pPr>
        <w:widowControl/>
        <w:ind w:left="1110"/>
        <w:jc w:val="left"/>
      </w:pPr>
      <w:r>
        <w:drawing>
          <wp:inline distT="0" distB="0" distL="0" distR="0">
            <wp:extent cx="5274310" cy="2940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left="735"/>
        <w:jc w:val="left"/>
      </w:pPr>
      <w:r>
        <w:rPr>
          <w:rFonts w:hint="eastAsia"/>
        </w:rPr>
        <w:t>开启之后</w:t>
      </w:r>
    </w:p>
    <w:p>
      <w:pPr>
        <w:widowControl/>
        <w:ind w:left="735"/>
        <w:jc w:val="left"/>
      </w:pPr>
      <w:r>
        <w:drawing>
          <wp:inline distT="0" distB="0" distL="0" distR="0">
            <wp:extent cx="5274310" cy="32696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S</w:t>
      </w:r>
      <w:r>
        <w:t xml:space="preserve">ave by </w:t>
      </w:r>
      <w:r>
        <w:rPr>
          <w:rFonts w:hint="eastAsia"/>
        </w:rPr>
        <w:t>ba</w:t>
      </w:r>
      <w:r>
        <w:t>tching   Set Pass Call</w:t>
      </w:r>
      <w:r>
        <w:rPr>
          <w:rFonts w:hint="eastAsia"/>
        </w:rPr>
        <w:t>减少到2的数量</w:t>
      </w:r>
    </w:p>
    <w:p>
      <w:pPr>
        <w:pStyle w:val="6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许多颜色</w:t>
      </w:r>
    </w:p>
    <w:p>
      <w:pPr>
        <w:pStyle w:val="6"/>
        <w:widowControl/>
        <w:ind w:left="735" w:firstLine="0" w:firstLineChars="0"/>
        <w:jc w:val="left"/>
      </w:pPr>
      <w:r>
        <w:t>Unity</w:t>
      </w:r>
      <w:r>
        <w:rPr>
          <w:rFonts w:hint="eastAsia"/>
        </w:rPr>
        <w:t>简单得会把相同变体得S</w:t>
      </w:r>
      <w:r>
        <w:t>hader</w:t>
      </w:r>
      <w:r>
        <w:rPr>
          <w:rFonts w:hint="eastAsia"/>
        </w:rPr>
        <w:t>进行合批。On</w:t>
      </w:r>
      <w:r>
        <w:t>Validate()</w:t>
      </w:r>
      <w:r>
        <w:rPr>
          <w:rFonts w:hint="eastAsia"/>
        </w:rPr>
        <w:t>当组件被加载和改变得时候进行触发</w:t>
      </w:r>
      <w:r>
        <w:t>,</w:t>
      </w:r>
      <w:r>
        <w:rPr>
          <w:rFonts w:hint="eastAsia"/>
        </w:rPr>
        <w:t>SRP</w:t>
      </w:r>
      <w:r>
        <w:t xml:space="preserve"> </w:t>
      </w:r>
      <w:r>
        <w:rPr>
          <w:rFonts w:hint="eastAsia"/>
        </w:rPr>
        <w:t>Batch并不能处理逐物体得材质属性</w:t>
      </w:r>
    </w:p>
    <w:p>
      <w:pPr>
        <w:pStyle w:val="6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GPU</w:t>
      </w:r>
      <w:r>
        <w:t xml:space="preserve"> </w:t>
      </w:r>
      <w:r>
        <w:rPr>
          <w:rFonts w:hint="eastAsia"/>
        </w:rPr>
        <w:t>In</w:t>
      </w:r>
      <w:r>
        <w:t>stancing</w:t>
      </w:r>
    </w:p>
    <w:p>
      <w:pPr>
        <w:pStyle w:val="6"/>
        <w:widowControl/>
        <w:ind w:left="735" w:firstLine="0" w:firstLineChars="0"/>
        <w:jc w:val="left"/>
      </w:pPr>
      <w:r>
        <w:rPr>
          <w:rFonts w:ascii="新宋体" w:eastAsia="新宋体" w:cs="新宋体"/>
          <w:color w:val="8B008B"/>
          <w:kern w:val="0"/>
          <w:sz w:val="19"/>
          <w:szCs w:val="19"/>
        </w:rPr>
        <w:t>#include "Packages/com.unity.renderpipelines.core/ShaderLibrary/UnityInstancing.hlsl"</w:t>
      </w:r>
      <w:r>
        <w:t xml:space="preserve"> </w:t>
      </w:r>
    </w:p>
    <w:p>
      <w:pPr>
        <w:pStyle w:val="6"/>
        <w:widowControl/>
        <w:ind w:left="735" w:firstLine="0" w:firstLineChars="0"/>
        <w:jc w:val="left"/>
      </w:pPr>
      <w:r>
        <w:t>Instancing Buffer</w:t>
      </w:r>
    </w:p>
    <w:p>
      <w:pPr>
        <w:pStyle w:val="6"/>
        <w:widowControl/>
        <w:ind w:left="735" w:firstLine="0" w:firstLineChars="0"/>
        <w:jc w:val="left"/>
      </w:pPr>
      <w:r>
        <w:t xml:space="preserve">GPU Instancing </w:t>
      </w:r>
      <w:r>
        <w:rPr>
          <w:rFonts w:hint="eastAsia"/>
        </w:rPr>
        <w:t xml:space="preserve">必须使用相同的材质 </w:t>
      </w:r>
      <w:r>
        <w:t xml:space="preserve"> </w:t>
      </w:r>
      <w:r>
        <w:rPr>
          <w:rFonts w:hint="eastAsia"/>
        </w:rPr>
        <w:t>SRP</w:t>
      </w:r>
      <w:r>
        <w:t xml:space="preserve"> Batch</w:t>
      </w:r>
      <w:r>
        <w:rPr>
          <w:rFonts w:hint="eastAsia"/>
        </w:rPr>
        <w:t>是使用相同的S</w:t>
      </w:r>
      <w:r>
        <w:t>hader</w:t>
      </w:r>
      <w:r>
        <w:rPr>
          <w:rFonts w:hint="eastAsia"/>
        </w:rPr>
        <w:t>变体 材质属性单独改变,批处理大小是会有限制的。</w:t>
      </w:r>
    </w:p>
    <w:p>
      <w:pPr>
        <w:pStyle w:val="6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画许多实例化网格</w:t>
      </w:r>
    </w:p>
    <w:p>
      <w:pPr>
        <w:pStyle w:val="6"/>
        <w:widowControl/>
        <w:ind w:left="735" w:firstLine="0" w:firstLineChars="0"/>
        <w:jc w:val="left"/>
      </w:pPr>
      <w:r>
        <w:rPr>
          <w:rFonts w:hint="eastAsia"/>
        </w:rPr>
        <w:t>使用In</w:t>
      </w:r>
      <w:r>
        <w:t xml:space="preserve">stancing </w:t>
      </w:r>
      <w:r>
        <w:rPr>
          <w:rFonts w:hint="eastAsia"/>
        </w:rPr>
        <w:t>API的时候 必须材质开启E</w:t>
      </w:r>
      <w:r>
        <w:t xml:space="preserve">nable GPU Instancing </w:t>
      </w:r>
      <w:r>
        <w:rPr>
          <w:rFonts w:hint="eastAsia"/>
        </w:rPr>
        <w:t>多少Dra</w:t>
      </w:r>
      <w:r>
        <w:t xml:space="preserve">w </w:t>
      </w:r>
      <w:r>
        <w:rPr>
          <w:rFonts w:hint="eastAsia"/>
        </w:rPr>
        <w:t>Ca</w:t>
      </w:r>
      <w:r>
        <w:t>ll</w:t>
      </w:r>
      <w:r>
        <w:rPr>
          <w:rFonts w:hint="eastAsia"/>
        </w:rPr>
        <w:t>是取决与平台的,每个Draw对应的最大Buf</w:t>
      </w:r>
      <w:r>
        <w:t>fer</w:t>
      </w:r>
      <w:r>
        <w:rPr>
          <w:rFonts w:hint="eastAsia"/>
        </w:rPr>
        <w:t>是不同的。</w:t>
      </w:r>
    </w:p>
    <w:p>
      <w:pPr>
        <w:pStyle w:val="6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动态合批</w:t>
      </w:r>
    </w:p>
    <w:p>
      <w:pPr>
        <w:pStyle w:val="6"/>
        <w:widowControl/>
        <w:ind w:left="735" w:firstLine="0" w:firstLineChars="0"/>
        <w:jc w:val="left"/>
      </w:pPr>
      <w:r>
        <w:rPr>
          <w:rFonts w:hint="eastAsia"/>
        </w:rPr>
        <w:t>会有顶点限制和物体尺寸限制 静态合批需要标记和会增大内存</w:t>
      </w:r>
    </w:p>
    <w:p>
      <w:pPr>
        <w:pStyle w:val="6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配置合批</w:t>
      </w:r>
    </w:p>
    <w:p>
      <w:pPr>
        <w:pStyle w:val="6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半透明</w:t>
      </w:r>
    </w:p>
    <w:p>
      <w:pPr>
        <w:pStyle w:val="6"/>
        <w:widowControl/>
        <w:ind w:left="360" w:firstLine="0" w:firstLineChars="0"/>
        <w:jc w:val="left"/>
      </w:pPr>
      <w:r>
        <w:rPr>
          <w:rFonts w:hint="eastAsia"/>
        </w:rPr>
        <w:t>3.1混合方式</w:t>
      </w:r>
    </w:p>
    <w:p>
      <w:pPr>
        <w:pStyle w:val="6"/>
        <w:widowControl/>
        <w:ind w:left="360" w:firstLine="0" w:firstLineChars="0"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S</w:t>
      </w:r>
      <w:r>
        <w:t xml:space="preserve">rc Alpha </w:t>
      </w:r>
      <w:r>
        <w:rPr>
          <w:rFonts w:hint="eastAsia"/>
        </w:rPr>
        <w:t>是要画的图像</w:t>
      </w:r>
    </w:p>
    <w:p>
      <w:pPr>
        <w:pStyle w:val="6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不写入深度</w:t>
      </w:r>
    </w:p>
    <w:p>
      <w:pPr>
        <w:pStyle w:val="6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Alpha纹理</w:t>
      </w:r>
    </w:p>
    <w:p>
      <w:pPr>
        <w:pStyle w:val="6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A</w:t>
      </w:r>
      <w:r>
        <w:t xml:space="preserve">lpha </w:t>
      </w:r>
      <w:r>
        <w:rPr>
          <w:rFonts w:hint="eastAsia"/>
        </w:rPr>
        <w:t>裁剪</w:t>
      </w:r>
    </w:p>
    <w:p>
      <w:pPr>
        <w:widowControl/>
        <w:ind w:left="735"/>
        <w:jc w:val="left"/>
      </w:pPr>
      <w:r>
        <w:rPr>
          <w:rFonts w:hint="eastAsia"/>
        </w:rPr>
        <w:t>0或者更小的值 片段会被裁剪掉</w:t>
      </w:r>
    </w:p>
    <w:p>
      <w:pPr>
        <w:widowControl/>
        <w:ind w:left="735"/>
        <w:jc w:val="left"/>
      </w:pPr>
      <w:r>
        <w:rPr>
          <w:rFonts w:hint="eastAsia"/>
        </w:rPr>
        <w:t>Alpha</w:t>
      </w:r>
      <w:r>
        <w:t xml:space="preserve"> Test </w:t>
      </w:r>
      <w:r>
        <w:rPr>
          <w:rFonts w:hint="eastAsia"/>
        </w:rPr>
        <w:t>2450</w:t>
      </w:r>
      <w:r>
        <w:t xml:space="preserve"> </w:t>
      </w:r>
      <w:r>
        <w:rPr>
          <w:rFonts w:hint="eastAsia"/>
        </w:rPr>
        <w:t>在不透明渲染之后进行渲染,丢弃片段让GPU</w:t>
      </w:r>
      <w:r>
        <w:t xml:space="preserve"> </w:t>
      </w:r>
      <w:r>
        <w:rPr>
          <w:rFonts w:hint="eastAsia"/>
        </w:rPr>
        <w:t>优化变得不可能,</w:t>
      </w:r>
    </w:p>
    <w:p>
      <w:pPr>
        <w:widowControl/>
        <w:jc w:val="left"/>
      </w:pPr>
      <w:r>
        <w:t xml:space="preserve">   3.5 Shader </w:t>
      </w:r>
      <w:r>
        <w:rPr>
          <w:rFonts w:hint="eastAsia"/>
        </w:rPr>
        <w:t>特征</w:t>
      </w:r>
    </w:p>
    <w:p>
      <w:pPr>
        <w:rPr>
          <w:rFonts w:ascii="Courier" w:hAnsi="Courier"/>
          <w:b/>
          <w:bCs/>
          <w:color w:val="AA616A"/>
          <w:sz w:val="20"/>
          <w:szCs w:val="20"/>
          <w:shd w:val="clear" w:color="auto" w:fill="FAFAF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ascii="Courier" w:hAnsi="Courier"/>
          <w:b/>
          <w:bCs/>
          <w:color w:val="AA616A"/>
          <w:sz w:val="20"/>
          <w:szCs w:val="20"/>
          <w:shd w:val="clear" w:color="auto" w:fill="FAFAFA"/>
        </w:rPr>
        <w:t xml:space="preserve">shader_feature </w:t>
      </w:r>
      <w:r>
        <w:rPr>
          <w:rFonts w:hint="eastAsia" w:ascii="Courier" w:hAnsi="Courier"/>
          <w:b/>
          <w:bCs/>
          <w:color w:val="AA616A"/>
          <w:sz w:val="20"/>
          <w:szCs w:val="20"/>
          <w:shd w:val="clear" w:color="auto" w:fill="FAFAFA"/>
        </w:rPr>
        <w:t>根据配置勾选材质生成变体 Mu</w:t>
      </w:r>
      <w:r>
        <w:rPr>
          <w:rFonts w:ascii="Courier" w:hAnsi="Courier"/>
          <w:b/>
          <w:bCs/>
          <w:color w:val="AA616A"/>
          <w:sz w:val="20"/>
          <w:szCs w:val="20"/>
          <w:shd w:val="clear" w:color="auto" w:fill="FAFAFA"/>
        </w:rPr>
        <w:t>lti</w:t>
      </w:r>
      <w:r>
        <w:rPr>
          <w:rFonts w:hint="eastAsia" w:ascii="Courier" w:hAnsi="Courier"/>
          <w:b/>
          <w:bCs/>
          <w:color w:val="AA616A"/>
          <w:sz w:val="20"/>
          <w:szCs w:val="20"/>
          <w:shd w:val="clear" w:color="auto" w:fill="FAFAFA"/>
        </w:rPr>
        <w:t>都生成</w:t>
      </w:r>
    </w:p>
    <w:p>
      <w:pPr>
        <w:ind w:left="375"/>
        <w:rPr>
          <w:shd w:val="clear" w:color="auto" w:fill="FAFAFA"/>
        </w:rPr>
      </w:pPr>
      <w:r>
        <w:rPr>
          <w:rFonts w:hint="eastAsia"/>
          <w:highlight w:val="lightGray"/>
        </w:rPr>
        <w:t>3.6</w:t>
      </w:r>
      <w:r>
        <w:rPr>
          <w:rFonts w:hint="eastAsia"/>
          <w:shd w:val="clear" w:color="auto" w:fill="FAFAFA"/>
        </w:rPr>
        <w:t>C</w:t>
      </w:r>
      <w:r>
        <w:rPr>
          <w:shd w:val="clear" w:color="auto" w:fill="FAFAFA"/>
        </w:rPr>
        <w:t xml:space="preserve">utoff </w:t>
      </w:r>
      <w:r>
        <w:rPr>
          <w:rFonts w:hint="eastAsia"/>
          <w:shd w:val="clear" w:color="auto" w:fill="FAFAFA"/>
        </w:rPr>
        <w:t>每一个物体</w:t>
      </w:r>
    </w:p>
    <w:p>
      <w:pPr>
        <w:pStyle w:val="6"/>
        <w:ind w:left="735" w:firstLine="0" w:firstLineChars="0"/>
      </w:pPr>
      <w:r>
        <w:rPr>
          <w:rFonts w:hint="eastAsia"/>
        </w:rPr>
        <w:t>3.7生成更多的A</w:t>
      </w:r>
      <w:r>
        <w:t>lpha Test</w:t>
      </w:r>
      <w:r>
        <w:rPr>
          <w:rFonts w:hint="eastAsia"/>
        </w:rPr>
        <w:t>物体</w:t>
      </w:r>
    </w:p>
    <w:p>
      <w:pPr>
        <w:pStyle w:val="6"/>
        <w:ind w:left="735" w:firstLine="0" w:firstLineChars="0"/>
      </w:pPr>
      <w:r>
        <w:rPr>
          <w:rFonts w:hint="eastAsia"/>
        </w:rPr>
        <w:t>第三课时 方向光</w:t>
      </w:r>
    </w:p>
    <w:p>
      <w:pPr>
        <w:widowControl/>
        <w:jc w:val="left"/>
      </w:pPr>
      <w:r>
        <w:t xml:space="preserve">           </w:t>
      </w:r>
      <w:r>
        <w:rPr>
          <w:rFonts w:hint="eastAsia"/>
        </w:rPr>
        <w:t>用法向量计算光照</w:t>
      </w:r>
    </w:p>
    <w:p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支持4盏方向光</w:t>
      </w:r>
    </w:p>
    <w:p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应用BRDF</w:t>
      </w:r>
    </w:p>
    <w:p>
      <w:pPr>
        <w:widowControl/>
        <w:jc w:val="left"/>
      </w:pPr>
      <w:r>
        <w:t xml:space="preserve">           </w:t>
      </w:r>
      <w:r>
        <w:rPr>
          <w:rFonts w:hint="eastAsia"/>
        </w:rPr>
        <w:t>制作点光源的半透明材质</w:t>
      </w:r>
    </w:p>
    <w:p>
      <w:pPr>
        <w:widowControl/>
        <w:jc w:val="left"/>
      </w:pPr>
      <w:r>
        <w:rPr>
          <w:rFonts w:hint="eastAsia"/>
        </w:rPr>
        <w:t>‘</w:t>
      </w:r>
      <w:r>
        <w:t xml:space="preserve">          </w:t>
      </w:r>
      <w:r>
        <w:rPr>
          <w:rFonts w:hint="eastAsia"/>
        </w:rPr>
        <w:t>创建自定义GUI</w:t>
      </w:r>
      <w:r>
        <w:t xml:space="preserve"> </w:t>
      </w:r>
      <w:r>
        <w:rPr>
          <w:rFonts w:hint="eastAsia"/>
        </w:rPr>
        <w:t>预先设置</w:t>
      </w:r>
    </w:p>
    <w:p>
      <w:pPr>
        <w:widowControl/>
        <w:jc w:val="left"/>
      </w:pPr>
      <w:r>
        <w:t xml:space="preserve">      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灯光</w:t>
      </w:r>
    </w:p>
    <w:p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模拟灯光和物体表面相交</w:t>
      </w:r>
    </w:p>
    <w:p>
      <w:pPr>
        <w:pStyle w:val="6"/>
        <w:widowControl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灯光S</w:t>
      </w:r>
      <w:r>
        <w:t>hader</w:t>
      </w:r>
    </w:p>
    <w:p>
      <w:pPr>
        <w:pStyle w:val="6"/>
        <w:widowControl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法线向量</w:t>
      </w:r>
    </w:p>
    <w:p>
      <w:pPr>
        <w:pStyle w:val="6"/>
        <w:widowControl/>
        <w:ind w:left="1110" w:firstLine="0" w:firstLineChars="0"/>
        <w:jc w:val="left"/>
      </w:pPr>
      <w:r>
        <w:rPr>
          <w:rFonts w:hint="eastAsia"/>
        </w:rPr>
        <w:t xml:space="preserve">世界空间法线向量,取决与灯光和表面的角度 </w:t>
      </w:r>
      <w:r>
        <w:t xml:space="preserve"> </w:t>
      </w:r>
      <w:r>
        <w:rPr>
          <w:rFonts w:hint="eastAsia"/>
        </w:rPr>
        <w:t>表面法线</w:t>
      </w:r>
    </w:p>
    <w:p>
      <w:r>
        <w:drawing>
          <wp:inline distT="0" distB="0" distL="0" distR="0">
            <wp:extent cx="2048510" cy="949960"/>
            <wp:effectExtent l="0" t="0" r="8890" b="2540"/>
            <wp:docPr id="6" name="图片 6" descr="https://img-blog.csdn.net/20170623112606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s://img-blog.csdn.net/201706231126061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如果三个缩放系数k都相等，我们称为统一缩放，否则是非统一缩放，因为非统一缩放会拉伸或挤压模型，所以会改变与模型相关的角度和比例，这在法线变换时很重要，如果非统一变换，直接使用变换顶点的变换矩阵就会出错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1.3内插法线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表面属性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1.5计算灯光</w:t>
      </w:r>
    </w:p>
    <w:p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灯光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2.1灯光的结构</w:t>
      </w:r>
    </w:p>
    <w:p>
      <w:pPr>
        <w:ind w:firstLine="420"/>
      </w:pPr>
      <w:r>
        <w:rPr>
          <w:rFonts w:hint="eastAsia"/>
        </w:rPr>
        <w:t>光的放行指明的是光是从哪个方向来</w:t>
      </w:r>
    </w:p>
    <w:p>
      <w:r>
        <w:t xml:space="preserve">  </w:t>
      </w: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灯光功能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发送灯光数据到GPU</w:t>
      </w:r>
    </w:p>
    <w:p>
      <w:r>
        <w:t xml:space="preserve">  </w:t>
      </w: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可见灯光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多个方向光</w:t>
      </w:r>
    </w:p>
    <w:p>
      <w:r>
        <w:rPr>
          <w:rFonts w:hint="eastAsia"/>
        </w:rPr>
        <w:t xml:space="preserve"> </w:t>
      </w:r>
      <w:r>
        <w:t xml:space="preserve"> 2.6 </w:t>
      </w:r>
      <w:r>
        <w:rPr>
          <w:rFonts w:hint="eastAsia"/>
        </w:rPr>
        <w:t>S</w:t>
      </w:r>
      <w:r>
        <w:t xml:space="preserve">hader </w:t>
      </w:r>
      <w:r>
        <w:rPr>
          <w:rFonts w:hint="eastAsia"/>
        </w:rPr>
        <w:t>循环</w:t>
      </w:r>
    </w:p>
    <w:p>
      <w:r>
        <w:rPr>
          <w:rFonts w:hint="eastAsia"/>
        </w:rPr>
        <w:t xml:space="preserve"> </w:t>
      </w:r>
      <w:r>
        <w:t xml:space="preserve"> 2.7 </w:t>
      </w:r>
      <w:r>
        <w:rPr>
          <w:rFonts w:hint="eastAsia"/>
        </w:rPr>
        <w:t>S</w:t>
      </w:r>
      <w:r>
        <w:t xml:space="preserve">hader </w:t>
      </w:r>
      <w:r>
        <w:rPr>
          <w:rFonts w:hint="eastAsia"/>
        </w:rPr>
        <w:t>目标</w:t>
      </w:r>
    </w:p>
    <w:p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BRDF</w:t>
      </w:r>
    </w:p>
    <w:p>
      <w:pPr>
        <w:numPr>
          <w:ilvl w:val="1"/>
          <w:numId w:val="1"/>
        </w:numPr>
        <w:ind w:left="1110" w:leftChars="0" w:hanging="375" w:firstLineChars="0"/>
        <w:rPr>
          <w:rFonts w:hint="eastAsia"/>
        </w:rPr>
      </w:pPr>
      <w:r>
        <w:rPr>
          <w:rFonts w:hint="eastAsia"/>
        </w:rPr>
        <w:t>进来的灯光</w:t>
      </w:r>
    </w:p>
    <w:p>
      <w:pPr>
        <w:numPr>
          <w:ilvl w:val="1"/>
          <w:numId w:val="1"/>
        </w:numPr>
        <w:ind w:left="1110" w:leftChars="0" w:hanging="375" w:firstLineChars="0"/>
        <w:rPr>
          <w:rFonts w:hint="eastAsia"/>
        </w:rPr>
      </w:pPr>
      <w:r>
        <w:rPr>
          <w:rFonts w:hint="eastAsia"/>
          <w:lang w:val="en-US" w:eastAsia="zh-CN"/>
        </w:rPr>
        <w:t>输出的光线  光线反射和光线的散射</w:t>
      </w:r>
    </w:p>
    <w:p>
      <w:pPr>
        <w:numPr>
          <w:ilvl w:val="0"/>
          <w:numId w:val="0"/>
        </w:numPr>
        <w:ind w:left="73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分散的高光反射、</w:t>
      </w:r>
    </w:p>
    <w:p>
      <w:pPr>
        <w:numPr>
          <w:ilvl w:val="0"/>
          <w:numId w:val="0"/>
        </w:numPr>
        <w:ind w:left="73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3.3表面属性</w:t>
      </w:r>
    </w:p>
    <w:p>
      <w:pPr>
        <w:numPr>
          <w:ilvl w:val="0"/>
          <w:numId w:val="0"/>
        </w:numPr>
        <w:ind w:left="73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金属度和光滑度</w:t>
      </w:r>
    </w:p>
    <w:p>
      <w:pPr>
        <w:numPr>
          <w:ilvl w:val="1"/>
          <w:numId w:val="1"/>
        </w:numPr>
        <w:ind w:left="1110" w:leftChars="0" w:hanging="3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BRDF属性</w:t>
      </w:r>
    </w:p>
    <w:p>
      <w:pPr>
        <w:numPr>
          <w:ilvl w:val="0"/>
          <w:numId w:val="0"/>
        </w:numPr>
        <w:ind w:left="73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3.5反射率</w:t>
      </w:r>
    </w:p>
    <w:p>
      <w:pPr>
        <w:numPr>
          <w:ilvl w:val="0"/>
          <w:numId w:val="0"/>
        </w:numPr>
        <w:ind w:left="73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金属度越强 漫反射越弱 能量守恒</w:t>
      </w:r>
    </w:p>
    <w:p>
      <w:pPr>
        <w:numPr>
          <w:ilvl w:val="0"/>
          <w:numId w:val="0"/>
        </w:numPr>
        <w:ind w:left="735"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28470" cy="411480"/>
            <wp:effectExtent l="0" t="0" r="889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847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2"/>
        </w:numPr>
        <w:shd w:val="clear" w:color="auto" w:fill="FFFFFF"/>
        <w:spacing w:before="0" w:beforeAutospacing="0" w:after="240" w:afterAutospacing="0"/>
        <w:ind w:left="735" w:leftChars="0" w:hanging="360" w:firstLineChars="0"/>
        <w:rPr>
          <w:rFonts w:hint="eastAsia" w:ascii="Arial" w:hAnsi="Arial" w:cs="Arial"/>
          <w:color w:val="4D4D4D"/>
          <w:lang w:val="en-US" w:eastAsia="zh-CN"/>
        </w:rPr>
      </w:pPr>
      <w:r>
        <w:rPr>
          <w:rFonts w:hint="eastAsia" w:ascii="Arial" w:hAnsi="Arial" w:cs="Arial"/>
          <w:color w:val="4D4D4D"/>
          <w:lang w:val="en-US" w:eastAsia="zh-CN"/>
        </w:rPr>
        <w:t>高光</w:t>
      </w:r>
    </w:p>
    <w:p>
      <w:pPr>
        <w:pStyle w:val="2"/>
        <w:numPr>
          <w:ilvl w:val="1"/>
          <w:numId w:val="2"/>
        </w:numPr>
        <w:shd w:val="clear" w:color="auto" w:fill="FFFFFF"/>
        <w:spacing w:before="0" w:beforeAutospacing="0" w:after="240" w:afterAutospacing="0"/>
        <w:ind w:left="735" w:leftChars="0" w:hanging="360" w:firstLineChars="0"/>
        <w:rPr>
          <w:rFonts w:hint="default" w:ascii="Arial" w:hAnsi="Arial" w:cs="Arial"/>
          <w:color w:val="4D4D4D"/>
          <w:lang w:val="en-US" w:eastAsia="zh-CN"/>
        </w:rPr>
      </w:pPr>
      <w:r>
        <w:rPr>
          <w:rFonts w:hint="eastAsia" w:ascii="Arial" w:hAnsi="Arial" w:cs="Arial"/>
          <w:color w:val="4D4D4D"/>
          <w:lang w:val="en-US" w:eastAsia="zh-CN"/>
        </w:rPr>
        <w:t>粗糙度</w:t>
      </w:r>
    </w:p>
    <w:p>
      <w:pPr>
        <w:pStyle w:val="2"/>
        <w:numPr>
          <w:ilvl w:val="1"/>
          <w:numId w:val="2"/>
        </w:numPr>
        <w:shd w:val="clear" w:color="auto" w:fill="FFFFFF"/>
        <w:spacing w:before="0" w:beforeAutospacing="0" w:after="240" w:afterAutospacing="0"/>
        <w:ind w:left="735" w:leftChars="0" w:hanging="360" w:firstLineChars="0"/>
        <w:rPr>
          <w:rFonts w:hint="default" w:ascii="Arial" w:hAnsi="Arial" w:cs="Arial"/>
          <w:color w:val="4D4D4D"/>
          <w:lang w:val="en-US" w:eastAsia="zh-CN"/>
        </w:rPr>
      </w:pPr>
      <w:r>
        <w:rPr>
          <w:rFonts w:hint="eastAsia" w:ascii="Arial" w:hAnsi="Arial" w:cs="Arial"/>
          <w:color w:val="4D4D4D"/>
          <w:lang w:val="en-US" w:eastAsia="zh-CN"/>
        </w:rPr>
        <w:t>视野方向</w:t>
      </w:r>
    </w:p>
    <w:p>
      <w:pPr>
        <w:pStyle w:val="2"/>
        <w:numPr>
          <w:ilvl w:val="1"/>
          <w:numId w:val="2"/>
        </w:numPr>
        <w:shd w:val="clear" w:color="auto" w:fill="FFFFFF"/>
        <w:spacing w:before="0" w:beforeAutospacing="0" w:after="240" w:afterAutospacing="0"/>
        <w:ind w:left="735" w:leftChars="0" w:hanging="360" w:firstLineChars="0"/>
        <w:rPr>
          <w:rFonts w:hint="default" w:ascii="Arial" w:hAnsi="Arial" w:cs="Arial"/>
          <w:color w:val="4D4D4D"/>
          <w:lang w:val="en-US" w:eastAsia="zh-CN"/>
        </w:rPr>
      </w:pPr>
      <w:r>
        <w:rPr>
          <w:rFonts w:hint="eastAsia" w:ascii="Arial" w:hAnsi="Arial" w:cs="Arial"/>
          <w:color w:val="4D4D4D"/>
          <w:lang w:val="en-US" w:eastAsia="zh-CN"/>
        </w:rPr>
        <w:t>高光强度  计算高光系数</w:t>
      </w:r>
    </w:p>
    <w:p>
      <w:pPr>
        <w:pStyle w:val="2"/>
        <w:numPr>
          <w:ilvl w:val="1"/>
          <w:numId w:val="2"/>
        </w:numPr>
        <w:shd w:val="clear" w:color="auto" w:fill="FFFFFF"/>
        <w:spacing w:before="0" w:beforeAutospacing="0" w:after="240" w:afterAutospacing="0"/>
        <w:ind w:left="735" w:leftChars="0" w:hanging="360" w:firstLineChars="0"/>
        <w:rPr>
          <w:rFonts w:hint="default" w:ascii="Arial" w:hAnsi="Arial" w:cs="Arial"/>
          <w:color w:val="4D4D4D"/>
          <w:lang w:val="en-US" w:eastAsia="zh-CN"/>
        </w:rPr>
      </w:pPr>
      <w:r>
        <w:drawing>
          <wp:inline distT="0" distB="0" distL="114300" distR="114300">
            <wp:extent cx="5270500" cy="1377315"/>
            <wp:effectExtent l="0" t="0" r="254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ind w:left="111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增加金属度 漫反射颜色逐渐变黑 高光反射金属的颜色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Mesh Instance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4半透明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4.1预乘Alpha</w:t>
      </w:r>
    </w:p>
    <w:p>
      <w:pPr>
        <w:ind w:firstLine="420"/>
        <w:rPr>
          <w:rFonts w:hint="eastAsia"/>
        </w:rPr>
      </w:pPr>
      <w:r>
        <w:rPr>
          <w:rFonts w:hint="eastAsia"/>
        </w:rPr>
        <w:t>预乘alpha和漫射有效地将物体变成玻璃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可以把漫反射影响也变成透明 的颜色完全模拟玻璃效果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Shader GUI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5.2设置属性和关键字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预设置按钮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第四章 方向光阴影</w:t>
      </w:r>
      <w:bookmarkStart w:id="0" w:name="_GoBack"/>
      <w:bookmarkEnd w:id="0"/>
    </w:p>
    <w:p>
      <w:pPr>
        <w:widowControl/>
        <w:jc w:val="left"/>
      </w:pPr>
    </w:p>
    <w:p>
      <w:pPr>
        <w:pStyle w:val="6"/>
        <w:ind w:left="735" w:firstLine="0" w:firstLineChars="0"/>
      </w:pPr>
    </w:p>
    <w:p>
      <w:pPr>
        <w:pStyle w:val="6"/>
        <w:ind w:left="735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878CD"/>
    <w:multiLevelType w:val="multilevel"/>
    <w:tmpl w:val="36B878CD"/>
    <w:lvl w:ilvl="0" w:tentative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925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585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1">
    <w:nsid w:val="56874885"/>
    <w:multiLevelType w:val="multilevel"/>
    <w:tmpl w:val="56874885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35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2">
    <w:nsid w:val="618741E9"/>
    <w:multiLevelType w:val="multilevel"/>
    <w:tmpl w:val="618741E9"/>
    <w:lvl w:ilvl="0" w:tentative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925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585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F5"/>
    <w:rsid w:val="000006AA"/>
    <w:rsid w:val="000035F8"/>
    <w:rsid w:val="00023932"/>
    <w:rsid w:val="000257A8"/>
    <w:rsid w:val="0004234D"/>
    <w:rsid w:val="00055B06"/>
    <w:rsid w:val="00072F87"/>
    <w:rsid w:val="0008123C"/>
    <w:rsid w:val="000D3083"/>
    <w:rsid w:val="000D7653"/>
    <w:rsid w:val="000E7AAF"/>
    <w:rsid w:val="00101CCF"/>
    <w:rsid w:val="00154EFA"/>
    <w:rsid w:val="001643A7"/>
    <w:rsid w:val="00192C0D"/>
    <w:rsid w:val="00193DEA"/>
    <w:rsid w:val="00195D05"/>
    <w:rsid w:val="001B363A"/>
    <w:rsid w:val="001E1D55"/>
    <w:rsid w:val="001E7934"/>
    <w:rsid w:val="00223E90"/>
    <w:rsid w:val="002B7761"/>
    <w:rsid w:val="002E632D"/>
    <w:rsid w:val="003113F4"/>
    <w:rsid w:val="00321BDC"/>
    <w:rsid w:val="00324802"/>
    <w:rsid w:val="00352C05"/>
    <w:rsid w:val="003553C1"/>
    <w:rsid w:val="003905A3"/>
    <w:rsid w:val="003B4851"/>
    <w:rsid w:val="003E1DCF"/>
    <w:rsid w:val="00421C1E"/>
    <w:rsid w:val="00434519"/>
    <w:rsid w:val="00437031"/>
    <w:rsid w:val="0044119A"/>
    <w:rsid w:val="004562AC"/>
    <w:rsid w:val="00471747"/>
    <w:rsid w:val="00473EDE"/>
    <w:rsid w:val="00483871"/>
    <w:rsid w:val="004B7ACC"/>
    <w:rsid w:val="004C67F5"/>
    <w:rsid w:val="004E1C36"/>
    <w:rsid w:val="004F3897"/>
    <w:rsid w:val="004F597C"/>
    <w:rsid w:val="0051645A"/>
    <w:rsid w:val="00527583"/>
    <w:rsid w:val="00551D3A"/>
    <w:rsid w:val="00563E81"/>
    <w:rsid w:val="005737CB"/>
    <w:rsid w:val="00584C66"/>
    <w:rsid w:val="00591941"/>
    <w:rsid w:val="00596151"/>
    <w:rsid w:val="005B5DEE"/>
    <w:rsid w:val="005B67D2"/>
    <w:rsid w:val="005C1526"/>
    <w:rsid w:val="005C54AA"/>
    <w:rsid w:val="005C5D6E"/>
    <w:rsid w:val="005D6F54"/>
    <w:rsid w:val="005E287D"/>
    <w:rsid w:val="005F13F1"/>
    <w:rsid w:val="005F39C3"/>
    <w:rsid w:val="00601E1F"/>
    <w:rsid w:val="00601E40"/>
    <w:rsid w:val="00611032"/>
    <w:rsid w:val="00617794"/>
    <w:rsid w:val="0063150E"/>
    <w:rsid w:val="00644B0E"/>
    <w:rsid w:val="0065117A"/>
    <w:rsid w:val="0067435A"/>
    <w:rsid w:val="00675D37"/>
    <w:rsid w:val="00680E53"/>
    <w:rsid w:val="006B0154"/>
    <w:rsid w:val="006D02D6"/>
    <w:rsid w:val="006D2B18"/>
    <w:rsid w:val="006D5CB2"/>
    <w:rsid w:val="006E7BB8"/>
    <w:rsid w:val="006F13CC"/>
    <w:rsid w:val="0072669E"/>
    <w:rsid w:val="00740329"/>
    <w:rsid w:val="007649DE"/>
    <w:rsid w:val="007656AF"/>
    <w:rsid w:val="00772BF2"/>
    <w:rsid w:val="007A4187"/>
    <w:rsid w:val="007C0640"/>
    <w:rsid w:val="007D6E26"/>
    <w:rsid w:val="007D7421"/>
    <w:rsid w:val="007E0DAB"/>
    <w:rsid w:val="007F11F4"/>
    <w:rsid w:val="007F24AB"/>
    <w:rsid w:val="007F7D35"/>
    <w:rsid w:val="00815506"/>
    <w:rsid w:val="008213A8"/>
    <w:rsid w:val="00832160"/>
    <w:rsid w:val="008538B2"/>
    <w:rsid w:val="00867F86"/>
    <w:rsid w:val="0088429B"/>
    <w:rsid w:val="00893EAF"/>
    <w:rsid w:val="00894269"/>
    <w:rsid w:val="008A1D23"/>
    <w:rsid w:val="008B0377"/>
    <w:rsid w:val="008D2415"/>
    <w:rsid w:val="008D4A5C"/>
    <w:rsid w:val="008E11E6"/>
    <w:rsid w:val="008E3B92"/>
    <w:rsid w:val="008E46D7"/>
    <w:rsid w:val="008E5C2E"/>
    <w:rsid w:val="008E6512"/>
    <w:rsid w:val="008F47C0"/>
    <w:rsid w:val="00923FC8"/>
    <w:rsid w:val="00942859"/>
    <w:rsid w:val="0096158B"/>
    <w:rsid w:val="00973ECA"/>
    <w:rsid w:val="009B0DCE"/>
    <w:rsid w:val="009F253F"/>
    <w:rsid w:val="00A03271"/>
    <w:rsid w:val="00A05A5B"/>
    <w:rsid w:val="00A1432D"/>
    <w:rsid w:val="00A61F27"/>
    <w:rsid w:val="00A6486F"/>
    <w:rsid w:val="00AA5853"/>
    <w:rsid w:val="00AB7AA2"/>
    <w:rsid w:val="00AC3623"/>
    <w:rsid w:val="00AD5F2F"/>
    <w:rsid w:val="00AE77F9"/>
    <w:rsid w:val="00B07269"/>
    <w:rsid w:val="00B125AB"/>
    <w:rsid w:val="00B23ACC"/>
    <w:rsid w:val="00B27325"/>
    <w:rsid w:val="00B406E0"/>
    <w:rsid w:val="00B43D0C"/>
    <w:rsid w:val="00B656DD"/>
    <w:rsid w:val="00B7429A"/>
    <w:rsid w:val="00B76D37"/>
    <w:rsid w:val="00B848AF"/>
    <w:rsid w:val="00BB1ED0"/>
    <w:rsid w:val="00BB6C78"/>
    <w:rsid w:val="00BD03C7"/>
    <w:rsid w:val="00BD4091"/>
    <w:rsid w:val="00BF71F1"/>
    <w:rsid w:val="00C472A6"/>
    <w:rsid w:val="00C67238"/>
    <w:rsid w:val="00C815A9"/>
    <w:rsid w:val="00CB07F7"/>
    <w:rsid w:val="00CC7A7E"/>
    <w:rsid w:val="00CD475B"/>
    <w:rsid w:val="00CE46A7"/>
    <w:rsid w:val="00D029F6"/>
    <w:rsid w:val="00D424AA"/>
    <w:rsid w:val="00D42EB2"/>
    <w:rsid w:val="00D63B14"/>
    <w:rsid w:val="00D643E5"/>
    <w:rsid w:val="00D661E6"/>
    <w:rsid w:val="00D87290"/>
    <w:rsid w:val="00DA6921"/>
    <w:rsid w:val="00DB045C"/>
    <w:rsid w:val="00DD288B"/>
    <w:rsid w:val="00DE0DA7"/>
    <w:rsid w:val="00DF0BDE"/>
    <w:rsid w:val="00DF4924"/>
    <w:rsid w:val="00DF7D6D"/>
    <w:rsid w:val="00E0466C"/>
    <w:rsid w:val="00E171C0"/>
    <w:rsid w:val="00E567C1"/>
    <w:rsid w:val="00E72540"/>
    <w:rsid w:val="00E742CF"/>
    <w:rsid w:val="00E87A7F"/>
    <w:rsid w:val="00E917A4"/>
    <w:rsid w:val="00E92E34"/>
    <w:rsid w:val="00EA6A3A"/>
    <w:rsid w:val="00EE6C4B"/>
    <w:rsid w:val="00EF6CA1"/>
    <w:rsid w:val="00F00472"/>
    <w:rsid w:val="00F113C2"/>
    <w:rsid w:val="00F527A4"/>
    <w:rsid w:val="00F716C9"/>
    <w:rsid w:val="00F874E9"/>
    <w:rsid w:val="00FA09B8"/>
    <w:rsid w:val="00FB4E0D"/>
    <w:rsid w:val="00FC03F4"/>
    <w:rsid w:val="00FC42B0"/>
    <w:rsid w:val="00FD128F"/>
    <w:rsid w:val="014D7BC5"/>
    <w:rsid w:val="02CC3C53"/>
    <w:rsid w:val="05F05711"/>
    <w:rsid w:val="060E1D02"/>
    <w:rsid w:val="072A6755"/>
    <w:rsid w:val="07936C82"/>
    <w:rsid w:val="07B3709D"/>
    <w:rsid w:val="09D701CA"/>
    <w:rsid w:val="0A8724B2"/>
    <w:rsid w:val="12735B40"/>
    <w:rsid w:val="181B1EDC"/>
    <w:rsid w:val="1BE64E07"/>
    <w:rsid w:val="1E2416C3"/>
    <w:rsid w:val="1F030123"/>
    <w:rsid w:val="227C5795"/>
    <w:rsid w:val="231F37D2"/>
    <w:rsid w:val="24FC7838"/>
    <w:rsid w:val="25EB46D9"/>
    <w:rsid w:val="27453CD2"/>
    <w:rsid w:val="276F0E98"/>
    <w:rsid w:val="27E609E4"/>
    <w:rsid w:val="287936AA"/>
    <w:rsid w:val="2D991FFD"/>
    <w:rsid w:val="2EF405AB"/>
    <w:rsid w:val="337B46F1"/>
    <w:rsid w:val="370E626C"/>
    <w:rsid w:val="38507842"/>
    <w:rsid w:val="396620F4"/>
    <w:rsid w:val="3B0B7E3E"/>
    <w:rsid w:val="3C7C75D0"/>
    <w:rsid w:val="3E870DDB"/>
    <w:rsid w:val="40157F22"/>
    <w:rsid w:val="40C51EAB"/>
    <w:rsid w:val="42097C0A"/>
    <w:rsid w:val="4CBA1E29"/>
    <w:rsid w:val="4D707861"/>
    <w:rsid w:val="4E9824B1"/>
    <w:rsid w:val="4F30025C"/>
    <w:rsid w:val="5208199B"/>
    <w:rsid w:val="52905327"/>
    <w:rsid w:val="52D7623D"/>
    <w:rsid w:val="533D3648"/>
    <w:rsid w:val="549D2783"/>
    <w:rsid w:val="55BD723C"/>
    <w:rsid w:val="59507D1E"/>
    <w:rsid w:val="5A5E53A9"/>
    <w:rsid w:val="5BB319ED"/>
    <w:rsid w:val="60CA7D3E"/>
    <w:rsid w:val="63262D94"/>
    <w:rsid w:val="63597D48"/>
    <w:rsid w:val="63C622B7"/>
    <w:rsid w:val="66146123"/>
    <w:rsid w:val="67017673"/>
    <w:rsid w:val="684F2F61"/>
    <w:rsid w:val="68CE14BF"/>
    <w:rsid w:val="6B4E26CF"/>
    <w:rsid w:val="6D1C2C94"/>
    <w:rsid w:val="6D566135"/>
    <w:rsid w:val="6D75276C"/>
    <w:rsid w:val="70FA794A"/>
    <w:rsid w:val="74BC58DC"/>
    <w:rsid w:val="74CA6E39"/>
    <w:rsid w:val="74DD44A9"/>
    <w:rsid w:val="750538B9"/>
    <w:rsid w:val="75B70D90"/>
    <w:rsid w:val="76203FAF"/>
    <w:rsid w:val="770652B8"/>
    <w:rsid w:val="784A2EB6"/>
    <w:rsid w:val="7D24604A"/>
    <w:rsid w:val="7DB07A46"/>
    <w:rsid w:val="7E216C25"/>
    <w:rsid w:val="7FAA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SDG</Company>
  <Pages>4</Pages>
  <Words>264</Words>
  <Characters>1508</Characters>
  <Lines>12</Lines>
  <Paragraphs>3</Paragraphs>
  <TotalTime>135</TotalTime>
  <ScaleCrop>false</ScaleCrop>
  <LinksUpToDate>false</LinksUpToDate>
  <CharactersWithSpaces>1769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2020-11-17T06:55:00Z</dcterms:created>
  <dc:creator>杜学森</dc:creator>
  <cp:lastModifiedBy>向日葵</cp:lastModifiedBy>
  <dcterms:modified xsi:type="dcterms:W3CDTF">2020-11-22T04:09:45Z</dcterms:modified>
  <cp:revision>217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